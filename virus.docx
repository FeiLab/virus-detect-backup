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695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#########################################################################################</w:t>
      </w:r>
    </w:p>
    <w:p w14:paraId="07B12E9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 virus_detect.pl --</w:t>
      </w:r>
      <w:proofErr w:type="spellStart"/>
      <w:r w:rsidRPr="00E97FF9">
        <w:rPr>
          <w:rFonts w:ascii="Courier" w:hAnsi="Courier"/>
          <w:szCs w:val="18"/>
        </w:rPr>
        <w:t>file_type</w:t>
      </w:r>
      <w:proofErr w:type="spellEnd"/>
      <w:r w:rsidRPr="00E97FF9">
        <w:rPr>
          <w:rFonts w:ascii="Courier" w:hAnsi="Courier"/>
          <w:szCs w:val="18"/>
        </w:rPr>
        <w:t xml:space="preserve"> [String] --reference [FILE] --coverage [Float]</w:t>
      </w:r>
    </w:p>
    <w:p w14:paraId="3354ED43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 xml:space="preserve">#                 </w:t>
      </w:r>
      <w:del w:id="0" w:author="zhangjun" w:date="2014-04-07T11:30:00Z">
        <w:r w:rsidRPr="00E97FF9" w:rsidDel="00E97FF9">
          <w:rPr>
            <w:rFonts w:ascii="Courier" w:hAnsi="Courier"/>
            <w:szCs w:val="18"/>
          </w:rPr>
          <w:delText xml:space="preserve">--host_removal </w:delText>
        </w:r>
      </w:del>
      <w:r w:rsidRPr="00E97FF9">
        <w:rPr>
          <w:rFonts w:ascii="Courier" w:hAnsi="Courier"/>
          <w:szCs w:val="18"/>
        </w:rPr>
        <w:t>--</w:t>
      </w:r>
      <w:proofErr w:type="spellStart"/>
      <w:r w:rsidRPr="00E97FF9">
        <w:rPr>
          <w:rFonts w:ascii="Courier" w:hAnsi="Courier"/>
          <w:szCs w:val="18"/>
        </w:rPr>
        <w:t>host_reference</w:t>
      </w:r>
      <w:proofErr w:type="spellEnd"/>
      <w:r w:rsidRPr="00E97FF9">
        <w:rPr>
          <w:rFonts w:ascii="Courier" w:hAnsi="Courier"/>
          <w:szCs w:val="18"/>
        </w:rPr>
        <w:t xml:space="preserve"> [FILE] </w:t>
      </w:r>
      <w:r w:rsidRPr="00A42A3C">
        <w:rPr>
          <w:rFonts w:ascii="Courier" w:hAnsi="Courier"/>
          <w:szCs w:val="18"/>
          <w:highlight w:val="yellow"/>
          <w:rPrChange w:id="1" w:author="kentnf" w:date="2014-04-08T00:12:00Z">
            <w:rPr>
              <w:rFonts w:ascii="Courier" w:hAnsi="Courier"/>
              <w:szCs w:val="18"/>
            </w:rPr>
          </w:rPrChange>
        </w:rPr>
        <w:t>--</w:t>
      </w:r>
      <w:proofErr w:type="spellStart"/>
      <w:r w:rsidRPr="00A42A3C">
        <w:rPr>
          <w:rFonts w:ascii="Courier" w:hAnsi="Courier"/>
          <w:szCs w:val="18"/>
          <w:highlight w:val="yellow"/>
          <w:rPrChange w:id="2" w:author="kentnf" w:date="2014-04-08T00:12:00Z">
            <w:rPr>
              <w:rFonts w:ascii="Courier" w:hAnsi="Courier"/>
              <w:szCs w:val="18"/>
            </w:rPr>
          </w:rPrChange>
        </w:rPr>
        <w:t>objective_type</w:t>
      </w:r>
      <w:proofErr w:type="spellEnd"/>
      <w:r w:rsidRPr="00A42A3C">
        <w:rPr>
          <w:rFonts w:ascii="Courier" w:hAnsi="Courier"/>
          <w:szCs w:val="18"/>
          <w:highlight w:val="yellow"/>
          <w:rPrChange w:id="3" w:author="kentnf" w:date="2014-04-08T00:12:00Z">
            <w:rPr>
              <w:rFonts w:ascii="Courier" w:hAnsi="Courier"/>
              <w:szCs w:val="18"/>
            </w:rPr>
          </w:rPrChange>
        </w:rPr>
        <w:t xml:space="preserve"> [String]</w:t>
      </w:r>
    </w:p>
    <w:p w14:paraId="5C1EE2BA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                 --</w:t>
      </w:r>
      <w:proofErr w:type="spellStart"/>
      <w:r w:rsidRPr="00E97FF9">
        <w:rPr>
          <w:rFonts w:ascii="Courier" w:hAnsi="Courier"/>
          <w:szCs w:val="18"/>
        </w:rPr>
        <w:t>max_</w:t>
      </w:r>
      <w:proofErr w:type="gramStart"/>
      <w:r w:rsidRPr="00E97FF9">
        <w:rPr>
          <w:rFonts w:ascii="Courier" w:hAnsi="Courier"/>
          <w:szCs w:val="18"/>
        </w:rPr>
        <w:t>dist</w:t>
      </w:r>
      <w:proofErr w:type="spellEnd"/>
      <w:r w:rsidRPr="00E97FF9">
        <w:rPr>
          <w:rFonts w:ascii="Courier" w:hAnsi="Courier"/>
          <w:szCs w:val="18"/>
        </w:rPr>
        <w:t>[</w:t>
      </w:r>
      <w:proofErr w:type="gramEnd"/>
      <w:r w:rsidRPr="00E97FF9">
        <w:rPr>
          <w:rFonts w:ascii="Courier" w:hAnsi="Courier"/>
          <w:szCs w:val="18"/>
        </w:rPr>
        <w:t>INT] --</w:t>
      </w:r>
      <w:proofErr w:type="spellStart"/>
      <w:r w:rsidRPr="00E97FF9">
        <w:rPr>
          <w:rFonts w:ascii="Courier" w:hAnsi="Courier"/>
          <w:szCs w:val="18"/>
        </w:rPr>
        <w:t>max_open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max_extension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len_seed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dist_seed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thread_num</w:t>
      </w:r>
      <w:proofErr w:type="spellEnd"/>
      <w:r w:rsidRPr="00E97FF9">
        <w:rPr>
          <w:rFonts w:ascii="Courier" w:hAnsi="Courier"/>
          <w:szCs w:val="18"/>
        </w:rPr>
        <w:t xml:space="preserve"> [INT]</w:t>
      </w:r>
    </w:p>
    <w:p w14:paraId="27ECED09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                 --</w:t>
      </w:r>
      <w:proofErr w:type="spellStart"/>
      <w:r w:rsidRPr="00E97FF9">
        <w:rPr>
          <w:rFonts w:ascii="Courier" w:hAnsi="Courier"/>
          <w:szCs w:val="18"/>
        </w:rPr>
        <w:t>strand_specific</w:t>
      </w:r>
      <w:proofErr w:type="spellEnd"/>
      <w:r w:rsidRPr="00E97FF9">
        <w:rPr>
          <w:rFonts w:ascii="Courier" w:hAnsi="Courier"/>
          <w:szCs w:val="18"/>
        </w:rPr>
        <w:t xml:space="preserve"> --</w:t>
      </w:r>
      <w:proofErr w:type="spellStart"/>
      <w:r w:rsidRPr="00E97FF9">
        <w:rPr>
          <w:rFonts w:ascii="Courier" w:hAnsi="Courier"/>
          <w:szCs w:val="18"/>
        </w:rPr>
        <w:t>min_overlap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max_end_clip</w:t>
      </w:r>
      <w:proofErr w:type="spellEnd"/>
      <w:r w:rsidRPr="00E97FF9">
        <w:rPr>
          <w:rFonts w:ascii="Courier" w:hAnsi="Courier"/>
          <w:szCs w:val="18"/>
        </w:rPr>
        <w:t xml:space="preserve"> [INT] </w:t>
      </w:r>
      <w:r w:rsidRPr="00A42A3C">
        <w:rPr>
          <w:rFonts w:ascii="Courier" w:hAnsi="Courier"/>
          <w:szCs w:val="18"/>
          <w:highlight w:val="yellow"/>
          <w:rPrChange w:id="4" w:author="kentnf" w:date="2014-04-08T00:13:00Z">
            <w:rPr>
              <w:rFonts w:ascii="Courier" w:hAnsi="Courier"/>
              <w:szCs w:val="18"/>
            </w:rPr>
          </w:rPrChange>
        </w:rPr>
        <w:t>--</w:t>
      </w:r>
      <w:proofErr w:type="spellStart"/>
      <w:r w:rsidRPr="00A42A3C">
        <w:rPr>
          <w:rFonts w:ascii="Courier" w:hAnsi="Courier"/>
          <w:szCs w:val="18"/>
          <w:highlight w:val="yellow"/>
          <w:rPrChange w:id="5" w:author="kentnf" w:date="2014-04-08T00:13:00Z">
            <w:rPr>
              <w:rFonts w:ascii="Courier" w:hAnsi="Courier"/>
              <w:szCs w:val="18"/>
            </w:rPr>
          </w:rPrChange>
        </w:rPr>
        <w:t>cpu_num</w:t>
      </w:r>
      <w:proofErr w:type="spellEnd"/>
      <w:r w:rsidRPr="00A42A3C">
        <w:rPr>
          <w:rFonts w:ascii="Courier" w:hAnsi="Courier"/>
          <w:szCs w:val="18"/>
          <w:highlight w:val="yellow"/>
          <w:rPrChange w:id="6" w:author="kentnf" w:date="2014-04-08T00:13:00Z">
            <w:rPr>
              <w:rFonts w:ascii="Courier" w:hAnsi="Courier"/>
              <w:szCs w:val="18"/>
            </w:rPr>
          </w:rPrChange>
        </w:rPr>
        <w:t xml:space="preserve"> [INT]</w:t>
      </w:r>
      <w:r w:rsidRPr="00E97FF9">
        <w:rPr>
          <w:rFonts w:ascii="Courier" w:hAnsi="Courier"/>
          <w:szCs w:val="18"/>
        </w:rPr>
        <w:t xml:space="preserve"> --</w:t>
      </w:r>
      <w:proofErr w:type="spellStart"/>
      <w:r w:rsidRPr="00E97FF9">
        <w:rPr>
          <w:rFonts w:ascii="Courier" w:hAnsi="Courier"/>
          <w:szCs w:val="18"/>
        </w:rPr>
        <w:t>mis_penalty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gap_cost</w:t>
      </w:r>
      <w:proofErr w:type="spellEnd"/>
      <w:r w:rsidRPr="00E97FF9">
        <w:rPr>
          <w:rFonts w:ascii="Courier" w:hAnsi="Courier"/>
          <w:szCs w:val="18"/>
        </w:rPr>
        <w:t xml:space="preserve"> [INT] --</w:t>
      </w:r>
      <w:proofErr w:type="spellStart"/>
      <w:r w:rsidRPr="00E97FF9">
        <w:rPr>
          <w:rFonts w:ascii="Courier" w:hAnsi="Courier"/>
          <w:szCs w:val="18"/>
        </w:rPr>
        <w:t>gap_extension</w:t>
      </w:r>
      <w:proofErr w:type="spellEnd"/>
      <w:r w:rsidRPr="00E97FF9">
        <w:rPr>
          <w:rFonts w:ascii="Courier" w:hAnsi="Courier"/>
          <w:szCs w:val="18"/>
        </w:rPr>
        <w:t xml:space="preserve"> [INT]</w:t>
      </w:r>
    </w:p>
    <w:p w14:paraId="474E489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 xml:space="preserve">#         </w:t>
      </w:r>
      <w:proofErr w:type="spellStart"/>
      <w:r w:rsidRPr="00E97FF9">
        <w:rPr>
          <w:rFonts w:ascii="Courier" w:hAnsi="Courier"/>
          <w:szCs w:val="18"/>
        </w:rPr>
        <w:t>input_file</w:t>
      </w:r>
      <w:proofErr w:type="spellEnd"/>
      <w:del w:id="7" w:author="zhangjun" w:date="2014-04-07T11:30:00Z">
        <w:r w:rsidRPr="00E97FF9" w:rsidDel="00E97FF9">
          <w:rPr>
            <w:rFonts w:ascii="Courier" w:hAnsi="Courier"/>
            <w:szCs w:val="18"/>
          </w:rPr>
          <w:delText>1 input_file2 ... input_fileN</w:delText>
        </w:r>
      </w:del>
    </w:p>
    <w:p w14:paraId="214385ED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</w:t>
      </w:r>
    </w:p>
    <w:p w14:paraId="367589FF" w14:textId="0DEE17E1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>
        <w:rPr>
          <w:rFonts w:ascii="Courier" w:hAnsi="Courier"/>
          <w:szCs w:val="18"/>
        </w:rPr>
        <w:t># Basic option</w:t>
      </w:r>
      <w:ins w:id="8" w:author="kentnf" w:date="2014-04-08T00:18:00Z">
        <w:r w:rsidR="00DB3CBC">
          <w:rPr>
            <w:rFonts w:ascii="Courier" w:hAnsi="Courier"/>
            <w:szCs w:val="18"/>
          </w:rPr>
          <w:t>s</w:t>
        </w:r>
      </w:ins>
      <w:bookmarkStart w:id="9" w:name="_GoBack"/>
      <w:bookmarkEnd w:id="9"/>
      <w:del w:id="10" w:author="kentnf" w:date="2014-04-08T00:13:00Z">
        <w:r w:rsidDel="00A42A3C">
          <w:rPr>
            <w:rFonts w:ascii="Courier" w:hAnsi="Courier"/>
            <w:szCs w:val="18"/>
          </w:rPr>
          <w:delText>n</w:delText>
        </w:r>
      </w:del>
      <w:r w:rsidRPr="00E97FF9">
        <w:rPr>
          <w:rFonts w:ascii="Courier" w:hAnsi="Courier"/>
          <w:szCs w:val="18"/>
        </w:rPr>
        <w:t>:</w:t>
      </w:r>
    </w:p>
    <w:p w14:paraId="563BDE9E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file_type</w:t>
      </w:r>
      <w:proofErr w:type="spellEnd"/>
      <w:r w:rsidRPr="00E97FF9">
        <w:rPr>
          <w:rFonts w:ascii="Courier" w:hAnsi="Courier"/>
          <w:szCs w:val="18"/>
        </w:rPr>
        <w:t xml:space="preserve"> </w:t>
      </w:r>
      <w:ins w:id="11" w:author="zhangjun" w:date="2014-04-07T11:30:00Z">
        <w:r>
          <w:rPr>
            <w:rFonts w:ascii="Courier" w:hAnsi="Courier"/>
            <w:szCs w:val="18"/>
          </w:rPr>
          <w:t>F</w:t>
        </w:r>
      </w:ins>
      <w:del w:id="12" w:author="zhangjun" w:date="2014-04-07T11:30:00Z">
        <w:r w:rsidRPr="00E97FF9" w:rsidDel="00E97FF9">
          <w:rPr>
            <w:rFonts w:ascii="Courier" w:hAnsi="Courier"/>
            <w:szCs w:val="18"/>
          </w:rPr>
          <w:delText>The f</w:delText>
        </w:r>
      </w:del>
      <w:r w:rsidRPr="00E97FF9">
        <w:rPr>
          <w:rFonts w:ascii="Courier" w:hAnsi="Courier"/>
          <w:szCs w:val="18"/>
        </w:rPr>
        <w:t>ormat of input file</w:t>
      </w:r>
      <w:del w:id="13" w:author="zhangjun" w:date="2014-04-07T11:30:00Z">
        <w:r w:rsidRPr="00E97FF9" w:rsidDel="00E97FF9">
          <w:rPr>
            <w:rFonts w:ascii="Courier" w:hAnsi="Courier"/>
            <w:szCs w:val="18"/>
          </w:rPr>
          <w:delText>s</w:delText>
        </w:r>
      </w:del>
      <w:ins w:id="14" w:author="zhangjun" w:date="2014-04-07T11:30:00Z">
        <w:r>
          <w:rPr>
            <w:rFonts w:ascii="Courier" w:hAnsi="Courier"/>
            <w:szCs w:val="18"/>
          </w:rPr>
          <w:t xml:space="preserve"> </w:t>
        </w:r>
      </w:ins>
      <w:r w:rsidRPr="00E97FF9">
        <w:rPr>
          <w:rFonts w:ascii="Courier" w:hAnsi="Courier"/>
          <w:szCs w:val="18"/>
        </w:rPr>
        <w:t>(</w:t>
      </w:r>
      <w:proofErr w:type="spellStart"/>
      <w:r w:rsidRPr="00E97FF9">
        <w:rPr>
          <w:rFonts w:ascii="Courier" w:hAnsi="Courier"/>
          <w:szCs w:val="18"/>
        </w:rPr>
        <w:t>fastq</w:t>
      </w:r>
      <w:proofErr w:type="spellEnd"/>
      <w:r w:rsidRPr="00E97FF9">
        <w:rPr>
          <w:rFonts w:ascii="Courier" w:hAnsi="Courier"/>
          <w:szCs w:val="18"/>
        </w:rPr>
        <w:t xml:space="preserve"> or </w:t>
      </w:r>
      <w:proofErr w:type="spellStart"/>
      <w:r w:rsidRPr="00E97FF9">
        <w:rPr>
          <w:rFonts w:ascii="Courier" w:hAnsi="Courier"/>
          <w:szCs w:val="18"/>
        </w:rPr>
        <w:t>fasta</w:t>
      </w:r>
      <w:proofErr w:type="spellEnd"/>
      <w:r w:rsidRPr="00E97FF9">
        <w:rPr>
          <w:rFonts w:ascii="Courier" w:hAnsi="Courier"/>
          <w:szCs w:val="18"/>
        </w:rPr>
        <w:t>)  [</w:t>
      </w:r>
      <w:proofErr w:type="spellStart"/>
      <w:r w:rsidRPr="00E97FF9">
        <w:rPr>
          <w:rFonts w:ascii="Courier" w:hAnsi="Courier"/>
          <w:szCs w:val="18"/>
        </w:rPr>
        <w:t>fastq</w:t>
      </w:r>
      <w:proofErr w:type="spellEnd"/>
      <w:r w:rsidRPr="00E97FF9">
        <w:rPr>
          <w:rFonts w:ascii="Courier" w:hAnsi="Courier"/>
          <w:szCs w:val="18"/>
        </w:rPr>
        <w:t>]</w:t>
      </w:r>
      <w:r>
        <w:rPr>
          <w:rFonts w:ascii="Courier" w:hAnsi="Courier"/>
          <w:szCs w:val="18"/>
        </w:rPr>
        <w:t xml:space="preserve">  </w:t>
      </w:r>
      <w:r w:rsidRPr="00E97FF9">
        <w:rPr>
          <w:rFonts w:ascii="Courier" w:hAnsi="Courier"/>
          <w:szCs w:val="18"/>
          <w:highlight w:val="red"/>
        </w:rPr>
        <w:t>warning if wrong format</w:t>
      </w:r>
    </w:p>
    <w:p w14:paraId="51D82B3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gramEnd"/>
      <w:r w:rsidRPr="00E97FF9">
        <w:rPr>
          <w:rFonts w:ascii="Courier" w:hAnsi="Courier"/>
          <w:szCs w:val="18"/>
        </w:rPr>
        <w:t xml:space="preserve">reference The name of a </w:t>
      </w:r>
      <w:proofErr w:type="spellStart"/>
      <w:r w:rsidRPr="00E97FF9">
        <w:rPr>
          <w:rFonts w:ascii="Courier" w:hAnsi="Courier"/>
          <w:szCs w:val="18"/>
        </w:rPr>
        <w:t>fasta</w:t>
      </w:r>
      <w:proofErr w:type="spellEnd"/>
      <w:r w:rsidRPr="00E97FF9">
        <w:rPr>
          <w:rFonts w:ascii="Courier" w:hAnsi="Courier"/>
          <w:szCs w:val="18"/>
        </w:rPr>
        <w:t xml:space="preserve"> file containing all of the virus r</w:t>
      </w:r>
      <w:r>
        <w:rPr>
          <w:rFonts w:ascii="Courier" w:hAnsi="Courier"/>
          <w:szCs w:val="18"/>
        </w:rPr>
        <w:t>eference sequences  [</w:t>
      </w:r>
      <w:proofErr w:type="spellStart"/>
      <w:r>
        <w:rPr>
          <w:rFonts w:ascii="Courier" w:hAnsi="Courier"/>
          <w:szCs w:val="18"/>
        </w:rPr>
        <w:t>vrl_plant</w:t>
      </w:r>
      <w:proofErr w:type="spellEnd"/>
      <w:r w:rsidRPr="00E97FF9">
        <w:rPr>
          <w:rFonts w:ascii="Courier" w:hAnsi="Courier"/>
          <w:szCs w:val="18"/>
        </w:rPr>
        <w:t>]</w:t>
      </w:r>
    </w:p>
    <w:p w14:paraId="6CFEB252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commentRangeStart w:id="15"/>
      <w:proofErr w:type="gramStart"/>
      <w:r w:rsidRPr="00E97FF9">
        <w:rPr>
          <w:rFonts w:ascii="Courier" w:hAnsi="Courier"/>
          <w:szCs w:val="18"/>
        </w:rPr>
        <w:t>#  --</w:t>
      </w:r>
      <w:proofErr w:type="gramEnd"/>
      <w:r w:rsidRPr="00E97FF9">
        <w:rPr>
          <w:rFonts w:ascii="Courier" w:hAnsi="Courier"/>
          <w:szCs w:val="18"/>
        </w:rPr>
        <w:t xml:space="preserve">coverage  </w:t>
      </w:r>
      <w:del w:id="16" w:author="zhangjun" w:date="2014-04-07T11:29:00Z">
        <w:r w:rsidRPr="00E97FF9" w:rsidDel="00E97FF9">
          <w:rPr>
            <w:rFonts w:ascii="Courier" w:hAnsi="Courier"/>
            <w:szCs w:val="18"/>
          </w:rPr>
          <w:delText>The reference sequence with at least a pencetage of its length covered by reads is detected as a aligned virus contig</w:delText>
        </w:r>
      </w:del>
      <w:ins w:id="17" w:author="zhangjun" w:date="2014-04-07T11:29:00Z">
        <w:r>
          <w:rPr>
            <w:rFonts w:ascii="Courier" w:hAnsi="Courier"/>
            <w:szCs w:val="18"/>
          </w:rPr>
          <w:t xml:space="preserve">Minimum </w:t>
        </w:r>
      </w:ins>
      <w:ins w:id="18" w:author="zhangjun" w:date="2014-04-07T23:31:00Z">
        <w:r w:rsidR="00D67097">
          <w:rPr>
            <w:rFonts w:ascii="Courier" w:hAnsi="Courier"/>
            <w:szCs w:val="18"/>
          </w:rPr>
          <w:t xml:space="preserve">coverage of a </w:t>
        </w:r>
      </w:ins>
      <w:ins w:id="19" w:author="zhangjun" w:date="2014-04-07T23:32:00Z">
        <w:r w:rsidR="00D67097">
          <w:rPr>
            <w:rFonts w:ascii="Courier" w:hAnsi="Courier"/>
            <w:szCs w:val="18"/>
          </w:rPr>
          <w:t xml:space="preserve">reported </w:t>
        </w:r>
      </w:ins>
      <w:ins w:id="20" w:author="zhangjun" w:date="2014-04-07T23:31:00Z">
        <w:r w:rsidR="00D67097">
          <w:rPr>
            <w:rFonts w:ascii="Courier" w:hAnsi="Courier"/>
            <w:szCs w:val="18"/>
          </w:rPr>
          <w:t>reference by virus contigs</w:t>
        </w:r>
      </w:ins>
      <w:del w:id="21" w:author="zhangjun" w:date="2014-04-07T23:32:00Z">
        <w:r w:rsidRPr="00E97FF9" w:rsidDel="00D67097">
          <w:rPr>
            <w:rFonts w:ascii="Courier" w:hAnsi="Courier"/>
            <w:szCs w:val="18"/>
          </w:rPr>
          <w:delText xml:space="preserve"> </w:delText>
        </w:r>
      </w:del>
      <w:r w:rsidRPr="00E97FF9">
        <w:rPr>
          <w:rFonts w:ascii="Courier" w:hAnsi="Courier"/>
          <w:szCs w:val="18"/>
        </w:rPr>
        <w:t xml:space="preserve"> [0.3]</w:t>
      </w:r>
      <w:commentRangeEnd w:id="15"/>
      <w:r w:rsidR="00D67097">
        <w:rPr>
          <w:rStyle w:val="CommentReference"/>
        </w:rPr>
        <w:commentReference w:id="15"/>
      </w:r>
    </w:p>
    <w:p w14:paraId="020BEFB9" w14:textId="77777777" w:rsidR="00E97FF9" w:rsidRPr="00E97FF9" w:rsidDel="00E97FF9" w:rsidRDefault="00E97FF9" w:rsidP="00E97FF9">
      <w:pPr>
        <w:spacing w:after="0"/>
        <w:rPr>
          <w:del w:id="22" w:author="zhangjun" w:date="2014-04-07T11:29:00Z"/>
          <w:rFonts w:ascii="Courier" w:hAnsi="Courier"/>
          <w:szCs w:val="18"/>
        </w:rPr>
      </w:pPr>
      <w:del w:id="23" w:author="zhangjun" w:date="2014-04-07T11:29:00Z">
        <w:r w:rsidRPr="00E97FF9" w:rsidDel="00E97FF9">
          <w:rPr>
            <w:rFonts w:ascii="Courier" w:hAnsi="Courier"/>
            <w:szCs w:val="18"/>
          </w:rPr>
          <w:delText>#  --host_removal         Remove host sequences before assembly or not  [Not selected]</w:delText>
        </w:r>
      </w:del>
    </w:p>
    <w:p w14:paraId="1EF85078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host_reference</w:t>
      </w:r>
      <w:proofErr w:type="spellEnd"/>
      <w:r w:rsidRPr="00E97FF9">
        <w:rPr>
          <w:rFonts w:ascii="Courier" w:hAnsi="Courier"/>
          <w:szCs w:val="18"/>
        </w:rPr>
        <w:t xml:space="preserve">       </w:t>
      </w:r>
      <w:del w:id="24" w:author="zhangjun" w:date="2014-04-07T11:30:00Z">
        <w:r w:rsidRPr="00E97FF9" w:rsidDel="00E97FF9">
          <w:rPr>
            <w:rFonts w:ascii="Courier" w:hAnsi="Courier"/>
            <w:szCs w:val="18"/>
          </w:rPr>
          <w:delText>If using host_removal, t</w:delText>
        </w:r>
      </w:del>
      <w:ins w:id="25" w:author="zhangjun" w:date="2014-04-07T11:30:00Z">
        <w:r>
          <w:rPr>
            <w:rFonts w:ascii="Courier" w:hAnsi="Courier"/>
            <w:szCs w:val="18"/>
          </w:rPr>
          <w:t>N</w:t>
        </w:r>
      </w:ins>
      <w:del w:id="26" w:author="zhangjun" w:date="2014-04-07T11:30:00Z">
        <w:r w:rsidRPr="00E97FF9" w:rsidDel="00E97FF9">
          <w:rPr>
            <w:rFonts w:ascii="Courier" w:hAnsi="Courier"/>
            <w:szCs w:val="18"/>
          </w:rPr>
          <w:delText>he n</w:delText>
        </w:r>
      </w:del>
      <w:r w:rsidRPr="00E97FF9">
        <w:rPr>
          <w:rFonts w:ascii="Courier" w:hAnsi="Courier"/>
          <w:szCs w:val="18"/>
        </w:rPr>
        <w:t xml:space="preserve">ame of a host reference file </w:t>
      </w:r>
      <w:ins w:id="27" w:author="zhangjun" w:date="2014-04-07T11:30:00Z">
        <w:r>
          <w:rPr>
            <w:rFonts w:ascii="Courier" w:hAnsi="Courier"/>
            <w:szCs w:val="18"/>
          </w:rPr>
          <w:t xml:space="preserve">for subtraction </w:t>
        </w:r>
      </w:ins>
      <w:del w:id="28" w:author="zhangjun" w:date="2014-04-07T11:30:00Z">
        <w:r w:rsidRPr="00E97FF9" w:rsidDel="00E97FF9">
          <w:rPr>
            <w:rFonts w:ascii="Courier" w:hAnsi="Courier"/>
            <w:szCs w:val="18"/>
          </w:rPr>
          <w:delText xml:space="preserve">should be provided  </w:delText>
        </w:r>
      </w:del>
      <w:r w:rsidRPr="00E97FF9">
        <w:rPr>
          <w:rFonts w:ascii="Courier" w:hAnsi="Courier"/>
          <w:szCs w:val="18"/>
        </w:rPr>
        <w:t>[Null]</w:t>
      </w:r>
    </w:p>
    <w:p w14:paraId="3733D148" w14:textId="77777777" w:rsidR="00E97FF9" w:rsidRPr="00E97FF9" w:rsidDel="00A424AD" w:rsidRDefault="00E97FF9" w:rsidP="00E97FF9">
      <w:pPr>
        <w:spacing w:after="0"/>
        <w:rPr>
          <w:del w:id="29" w:author="zhangjun" w:date="2014-04-07T11:34:00Z"/>
          <w:rFonts w:ascii="Courier" w:hAnsi="Courier"/>
          <w:szCs w:val="18"/>
        </w:rPr>
      </w:pPr>
      <w:del w:id="30" w:author="zhangjun" w:date="2014-04-07T11:34:00Z">
        <w:r w:rsidRPr="00E97FF9" w:rsidDel="00A424AD">
          <w:rPr>
            <w:rFonts w:ascii="Courier" w:hAnsi="Courier"/>
            <w:szCs w:val="18"/>
          </w:rPr>
          <w:delText>#  --objective_type       The objective type of optimization(maxLen, n50 or avgLen)  [maxLen]</w:delText>
        </w:r>
      </w:del>
    </w:p>
    <w:p w14:paraId="59F07EC9" w14:textId="77777777" w:rsidR="00A424AD" w:rsidRPr="00E97FF9" w:rsidRDefault="00E97FF9" w:rsidP="00A424AD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</w:t>
      </w:r>
      <w:moveToRangeStart w:id="31" w:author="zhangjun" w:date="2014-04-07T11:35:00Z" w:name="move384633870"/>
      <w:proofErr w:type="gramStart"/>
      <w:moveTo w:id="32" w:author="zhangjun" w:date="2014-04-07T11:35:00Z">
        <w:r w:rsidR="00A424AD" w:rsidRPr="00E97FF9">
          <w:rPr>
            <w:rFonts w:ascii="Courier" w:hAnsi="Courier"/>
            <w:szCs w:val="18"/>
          </w:rPr>
          <w:t>#  --</w:t>
        </w:r>
        <w:proofErr w:type="spellStart"/>
        <w:proofErr w:type="gramEnd"/>
        <w:r w:rsidR="00A424AD" w:rsidRPr="00E97FF9">
          <w:rPr>
            <w:rFonts w:ascii="Courier" w:hAnsi="Courier"/>
            <w:szCs w:val="18"/>
          </w:rPr>
          <w:t>thread_num</w:t>
        </w:r>
        <w:proofErr w:type="spellEnd"/>
        <w:r w:rsidR="00A424AD" w:rsidRPr="00E97FF9">
          <w:rPr>
            <w:rFonts w:ascii="Courier" w:hAnsi="Courier"/>
            <w:szCs w:val="18"/>
          </w:rPr>
          <w:t xml:space="preserve">    Number of threads (multi-threading mode) [8]</w:t>
        </w:r>
      </w:moveTo>
    </w:p>
    <w:moveToRangeEnd w:id="31"/>
    <w:p w14:paraId="7A3CD7BB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</w:p>
    <w:p w14:paraId="0B2D24A9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 BWA-related options</w:t>
      </w:r>
      <w:ins w:id="33" w:author="zhangjun" w:date="2014-04-07T11:34:00Z">
        <w:r w:rsidR="00A424AD">
          <w:rPr>
            <w:rFonts w:ascii="Courier" w:hAnsi="Courier"/>
            <w:szCs w:val="18"/>
          </w:rPr>
          <w:t xml:space="preserve"> (align </w:t>
        </w:r>
        <w:proofErr w:type="spellStart"/>
        <w:r w:rsidR="00A424AD">
          <w:rPr>
            <w:rFonts w:ascii="Courier" w:hAnsi="Courier"/>
            <w:szCs w:val="18"/>
          </w:rPr>
          <w:t>sRNA</w:t>
        </w:r>
        <w:proofErr w:type="spellEnd"/>
        <w:r w:rsidR="00A424AD">
          <w:rPr>
            <w:rFonts w:ascii="Courier" w:hAnsi="Courier"/>
            <w:szCs w:val="18"/>
          </w:rPr>
          <w:t xml:space="preserve"> to reference virus</w:t>
        </w:r>
      </w:ins>
      <w:ins w:id="34" w:author="zhangjun" w:date="2014-04-07T12:02:00Z">
        <w:r w:rsidR="00A43C15">
          <w:rPr>
            <w:rFonts w:ascii="Courier" w:hAnsi="Courier"/>
            <w:szCs w:val="18"/>
          </w:rPr>
          <w:t xml:space="preserve"> database</w:t>
        </w:r>
      </w:ins>
      <w:ins w:id="35" w:author="zhangjun" w:date="2014-04-07T11:34:00Z">
        <w:r w:rsidR="00A424AD">
          <w:rPr>
            <w:rFonts w:ascii="Courier" w:hAnsi="Courier"/>
            <w:szCs w:val="18"/>
          </w:rPr>
          <w:t xml:space="preserve"> or host</w:t>
        </w:r>
      </w:ins>
      <w:ins w:id="36" w:author="zhangjun" w:date="2014-04-07T12:02:00Z">
        <w:r w:rsidR="00A43C15">
          <w:rPr>
            <w:rFonts w:ascii="Courier" w:hAnsi="Courier"/>
            <w:szCs w:val="18"/>
          </w:rPr>
          <w:t xml:space="preserve"> sequences</w:t>
        </w:r>
      </w:ins>
      <w:ins w:id="37" w:author="zhangjun" w:date="2014-04-07T11:34:00Z">
        <w:r w:rsidR="00A424AD">
          <w:rPr>
            <w:rFonts w:ascii="Courier" w:hAnsi="Courier"/>
            <w:szCs w:val="18"/>
          </w:rPr>
          <w:t>)</w:t>
        </w:r>
      </w:ins>
      <w:del w:id="38" w:author="zhangjun" w:date="2014-04-07T11:34:00Z">
        <w:r w:rsidRPr="00E97FF9" w:rsidDel="00A424AD">
          <w:rPr>
            <w:rFonts w:ascii="Courier" w:hAnsi="Courier"/>
            <w:szCs w:val="18"/>
          </w:rPr>
          <w:delText>(6)</w:delText>
        </w:r>
      </w:del>
      <w:r w:rsidRPr="00E97FF9">
        <w:rPr>
          <w:rFonts w:ascii="Courier" w:hAnsi="Courier"/>
          <w:szCs w:val="18"/>
        </w:rPr>
        <w:t>:</w:t>
      </w:r>
    </w:p>
    <w:p w14:paraId="5DE42775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max_dist</w:t>
      </w:r>
      <w:proofErr w:type="spellEnd"/>
      <w:r w:rsidRPr="00E97FF9">
        <w:rPr>
          <w:rFonts w:ascii="Courier" w:hAnsi="Courier"/>
          <w:szCs w:val="18"/>
        </w:rPr>
        <w:t xml:space="preserve">      Maximum edit distance [1]</w:t>
      </w:r>
    </w:p>
    <w:p w14:paraId="14CA98F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max_open</w:t>
      </w:r>
      <w:proofErr w:type="spellEnd"/>
      <w:r w:rsidRPr="00E97FF9">
        <w:rPr>
          <w:rFonts w:ascii="Courier" w:hAnsi="Courier"/>
          <w:szCs w:val="18"/>
        </w:rPr>
        <w:t xml:space="preserve">      Maximum number of gap opens [1]</w:t>
      </w:r>
    </w:p>
    <w:p w14:paraId="3B5AC698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max_extension</w:t>
      </w:r>
      <w:proofErr w:type="spellEnd"/>
      <w:r w:rsidRPr="00E97FF9">
        <w:rPr>
          <w:rFonts w:ascii="Courier" w:hAnsi="Courier"/>
          <w:szCs w:val="18"/>
        </w:rPr>
        <w:t xml:space="preserve"> Maximum number of gap extensions [1]</w:t>
      </w:r>
    </w:p>
    <w:p w14:paraId="24819C0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len_seed</w:t>
      </w:r>
      <w:proofErr w:type="spellEnd"/>
      <w:r w:rsidRPr="00E97FF9">
        <w:rPr>
          <w:rFonts w:ascii="Courier" w:hAnsi="Courier"/>
          <w:szCs w:val="18"/>
        </w:rPr>
        <w:t xml:space="preserve">      Take the first INT subsequence as seed [15]</w:t>
      </w:r>
    </w:p>
    <w:p w14:paraId="1B4B4DC0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dist_seed</w:t>
      </w:r>
      <w:proofErr w:type="spellEnd"/>
      <w:r w:rsidRPr="00E97FF9">
        <w:rPr>
          <w:rFonts w:ascii="Courier" w:hAnsi="Courier"/>
          <w:szCs w:val="18"/>
        </w:rPr>
        <w:t xml:space="preserve">     Maximum edit distance in the seed [1]</w:t>
      </w:r>
    </w:p>
    <w:p w14:paraId="32F281BD" w14:textId="77777777" w:rsidR="00E97FF9" w:rsidRPr="00E97FF9" w:rsidDel="00A424AD" w:rsidRDefault="00E97FF9" w:rsidP="00E97FF9">
      <w:pPr>
        <w:spacing w:after="0"/>
        <w:rPr>
          <w:rFonts w:ascii="Courier" w:hAnsi="Courier"/>
          <w:szCs w:val="18"/>
        </w:rPr>
      </w:pPr>
      <w:moveFromRangeStart w:id="39" w:author="zhangjun" w:date="2014-04-07T11:35:00Z" w:name="move384633870"/>
      <w:moveFrom w:id="40" w:author="zhangjun" w:date="2014-04-07T11:35:00Z">
        <w:r w:rsidRPr="00E97FF9" w:rsidDel="00A424AD">
          <w:rPr>
            <w:rFonts w:ascii="Courier" w:hAnsi="Courier"/>
            <w:szCs w:val="18"/>
          </w:rPr>
          <w:t>#  --thread_num    Number of threads (multi-threading mode) [8]</w:t>
        </w:r>
      </w:moveFrom>
    </w:p>
    <w:moveFromRangeEnd w:id="39"/>
    <w:p w14:paraId="1C67F1F9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</w:t>
      </w:r>
    </w:p>
    <w:p w14:paraId="5ABAADC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 xml:space="preserve"># </w:t>
      </w:r>
      <w:commentRangeStart w:id="41"/>
      <w:proofErr w:type="spellStart"/>
      <w:r w:rsidRPr="00E97FF9">
        <w:rPr>
          <w:rFonts w:ascii="Courier" w:hAnsi="Courier"/>
          <w:szCs w:val="18"/>
        </w:rPr>
        <w:t>Megablast</w:t>
      </w:r>
      <w:proofErr w:type="spellEnd"/>
      <w:r w:rsidRPr="00E97FF9">
        <w:rPr>
          <w:rFonts w:ascii="Courier" w:hAnsi="Courier"/>
          <w:szCs w:val="18"/>
        </w:rPr>
        <w:t>-related options</w:t>
      </w:r>
      <w:commentRangeEnd w:id="41"/>
      <w:r w:rsidR="00D67097">
        <w:rPr>
          <w:rStyle w:val="CommentReference"/>
        </w:rPr>
        <w:commentReference w:id="41"/>
      </w:r>
      <w:del w:id="42" w:author="zhangjun" w:date="2014-04-07T11:37:00Z">
        <w:r w:rsidRPr="00E97FF9" w:rsidDel="00A424AD">
          <w:rPr>
            <w:rFonts w:ascii="Courier" w:hAnsi="Courier"/>
            <w:szCs w:val="18"/>
          </w:rPr>
          <w:delText>(7): for virus detection</w:delText>
        </w:r>
      </w:del>
      <w:ins w:id="43" w:author="zhangjun" w:date="2014-04-07T11:37:00Z">
        <w:r w:rsidR="00A424AD">
          <w:rPr>
            <w:rFonts w:ascii="Courier" w:hAnsi="Courier"/>
            <w:szCs w:val="18"/>
          </w:rPr>
          <w:t xml:space="preserve"> (remove redundancy </w:t>
        </w:r>
      </w:ins>
      <w:ins w:id="44" w:author="zhangjun" w:date="2014-04-07T23:32:00Z">
        <w:r w:rsidR="00D67097">
          <w:rPr>
            <w:rFonts w:ascii="Courier" w:hAnsi="Courier"/>
            <w:szCs w:val="18"/>
          </w:rPr>
          <w:t>with</w:t>
        </w:r>
      </w:ins>
      <w:ins w:id="45" w:author="zhangjun" w:date="2014-04-07T11:37:00Z">
        <w:r w:rsidR="00A424AD">
          <w:rPr>
            <w:rFonts w:ascii="Courier" w:hAnsi="Courier"/>
            <w:szCs w:val="18"/>
          </w:rPr>
          <w:t>in virus contigs):</w:t>
        </w:r>
      </w:ins>
    </w:p>
    <w:p w14:paraId="46A9A0B5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strand_specific</w:t>
      </w:r>
      <w:proofErr w:type="spellEnd"/>
      <w:r w:rsidRPr="00E97FF9">
        <w:rPr>
          <w:rFonts w:ascii="Courier" w:hAnsi="Courier"/>
          <w:szCs w:val="18"/>
        </w:rPr>
        <w:t xml:space="preserve"> Only for sequences assembled from strand</w:t>
      </w:r>
      <w:ins w:id="46" w:author="zhangjun" w:date="2014-04-07T11:37:00Z">
        <w:r w:rsidR="00A424AD">
          <w:rPr>
            <w:rFonts w:ascii="Courier" w:hAnsi="Courier"/>
            <w:szCs w:val="18"/>
          </w:rPr>
          <w:t>-</w:t>
        </w:r>
      </w:ins>
      <w:del w:id="47" w:author="zhangjun" w:date="2014-04-07T11:37:00Z">
        <w:r w:rsidRPr="00E97FF9" w:rsidDel="00A424AD">
          <w:rPr>
            <w:rFonts w:ascii="Courier" w:hAnsi="Courier"/>
            <w:szCs w:val="18"/>
          </w:rPr>
          <w:delText xml:space="preserve"> </w:delText>
        </w:r>
      </w:del>
      <w:r w:rsidRPr="00E97FF9">
        <w:rPr>
          <w:rFonts w:ascii="Courier" w:hAnsi="Courier"/>
          <w:szCs w:val="18"/>
        </w:rPr>
        <w:t>specific RNA-</w:t>
      </w:r>
      <w:proofErr w:type="spellStart"/>
      <w:r w:rsidRPr="00E97FF9">
        <w:rPr>
          <w:rFonts w:ascii="Courier" w:hAnsi="Courier"/>
          <w:szCs w:val="18"/>
        </w:rPr>
        <w:t>seq</w:t>
      </w:r>
      <w:proofErr w:type="spellEnd"/>
      <w:r w:rsidRPr="00E97FF9">
        <w:rPr>
          <w:rFonts w:ascii="Courier" w:hAnsi="Courier"/>
          <w:szCs w:val="18"/>
        </w:rPr>
        <w:t xml:space="preserve">  [Not selected]</w:t>
      </w:r>
    </w:p>
    <w:p w14:paraId="74870B6E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min_overlap</w:t>
      </w:r>
      <w:proofErr w:type="spellEnd"/>
      <w:r w:rsidRPr="00E97FF9">
        <w:rPr>
          <w:rFonts w:ascii="Courier" w:hAnsi="Courier"/>
          <w:szCs w:val="18"/>
        </w:rPr>
        <w:t xml:space="preserve">     The minimum overlap length between two contigs to be combined [30]</w:t>
      </w:r>
    </w:p>
    <w:p w14:paraId="7BCE6654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max_end_clip</w:t>
      </w:r>
      <w:proofErr w:type="spellEnd"/>
      <w:r w:rsidRPr="00E97FF9">
        <w:rPr>
          <w:rFonts w:ascii="Courier" w:hAnsi="Courier"/>
          <w:szCs w:val="18"/>
        </w:rPr>
        <w:t xml:space="preserve">    The maximum length of end clips [6]</w:t>
      </w:r>
    </w:p>
    <w:p w14:paraId="3838AFF5" w14:textId="77777777" w:rsidR="00E97FF9" w:rsidRPr="00E97FF9" w:rsidDel="00A424AD" w:rsidRDefault="00E97FF9" w:rsidP="00E97FF9">
      <w:pPr>
        <w:spacing w:after="0"/>
        <w:rPr>
          <w:del w:id="48" w:author="zhangjun" w:date="2014-04-07T11:36:00Z"/>
          <w:rFonts w:ascii="Courier" w:hAnsi="Courier"/>
          <w:szCs w:val="18"/>
        </w:rPr>
      </w:pPr>
      <w:del w:id="49" w:author="zhangjun" w:date="2014-04-07T11:36:00Z">
        <w:r w:rsidRPr="00E97FF9" w:rsidDel="00A424AD">
          <w:rPr>
            <w:rFonts w:ascii="Courier" w:hAnsi="Courier"/>
            <w:szCs w:val="18"/>
          </w:rPr>
          <w:delText>#  --cpu_num         Number of processors to use [8]</w:delText>
        </w:r>
      </w:del>
    </w:p>
    <w:p w14:paraId="71C32530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mis_penalty</w:t>
      </w:r>
      <w:proofErr w:type="spellEnd"/>
      <w:r w:rsidRPr="00E97FF9">
        <w:rPr>
          <w:rFonts w:ascii="Courier" w:hAnsi="Courier"/>
          <w:szCs w:val="18"/>
        </w:rPr>
        <w:t xml:space="preserve">     Penalty for a nucleotide mismatch [-1]</w:t>
      </w:r>
    </w:p>
    <w:p w14:paraId="6676A4D0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gap_cost</w:t>
      </w:r>
      <w:proofErr w:type="spellEnd"/>
      <w:r w:rsidRPr="00E97FF9">
        <w:rPr>
          <w:rFonts w:ascii="Courier" w:hAnsi="Courier"/>
          <w:szCs w:val="18"/>
        </w:rPr>
        <w:t xml:space="preserve">        Cost to open a gap [2]</w:t>
      </w:r>
    </w:p>
    <w:p w14:paraId="709D9B7F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gap_extension</w:t>
      </w:r>
      <w:proofErr w:type="spellEnd"/>
      <w:r w:rsidRPr="00E97FF9">
        <w:rPr>
          <w:rFonts w:ascii="Courier" w:hAnsi="Courier"/>
          <w:szCs w:val="18"/>
        </w:rPr>
        <w:t xml:space="preserve">   Cost to extend a gap [1]</w:t>
      </w:r>
    </w:p>
    <w:p w14:paraId="6963527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lastRenderedPageBreak/>
        <w:t>#</w:t>
      </w:r>
    </w:p>
    <w:p w14:paraId="225F9ED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 xml:space="preserve"># </w:t>
      </w:r>
      <w:proofErr w:type="spellStart"/>
      <w:r w:rsidRPr="00E97FF9">
        <w:rPr>
          <w:rFonts w:ascii="Courier" w:hAnsi="Courier"/>
          <w:szCs w:val="18"/>
        </w:rPr>
        <w:t>Megablast</w:t>
      </w:r>
      <w:proofErr w:type="spellEnd"/>
      <w:r w:rsidRPr="00E97FF9">
        <w:rPr>
          <w:rFonts w:ascii="Courier" w:hAnsi="Courier"/>
          <w:szCs w:val="18"/>
        </w:rPr>
        <w:t>-related options</w:t>
      </w:r>
      <w:ins w:id="50" w:author="zhangjun" w:date="2014-04-07T11:59:00Z">
        <w:r w:rsidR="00A43C15">
          <w:rPr>
            <w:rFonts w:ascii="Courier" w:hAnsi="Courier"/>
            <w:szCs w:val="18"/>
          </w:rPr>
          <w:t xml:space="preserve"> </w:t>
        </w:r>
      </w:ins>
      <w:del w:id="51" w:author="zhangjun" w:date="2014-04-07T11:58:00Z">
        <w:r w:rsidRPr="00E97FF9" w:rsidDel="00A43C15">
          <w:rPr>
            <w:rFonts w:ascii="Courier" w:hAnsi="Courier"/>
            <w:szCs w:val="18"/>
          </w:rPr>
          <w:delText xml:space="preserve">(): </w:delText>
        </w:r>
      </w:del>
      <w:ins w:id="52" w:author="zhangjun" w:date="2014-04-07T11:58:00Z">
        <w:r w:rsidR="00A43C15" w:rsidRPr="00E97FF9">
          <w:rPr>
            <w:rFonts w:ascii="Courier" w:hAnsi="Courier"/>
            <w:szCs w:val="18"/>
          </w:rPr>
          <w:t>(</w:t>
        </w:r>
        <w:r w:rsidR="00A43C15">
          <w:rPr>
            <w:rFonts w:ascii="Courier" w:hAnsi="Courier"/>
            <w:szCs w:val="18"/>
          </w:rPr>
          <w:t>align virus contigs to reference virus database</w:t>
        </w:r>
      </w:ins>
      <w:ins w:id="53" w:author="zhangjun" w:date="2014-04-07T12:16:00Z">
        <w:r w:rsidR="00B011F1">
          <w:rPr>
            <w:rFonts w:ascii="Courier" w:hAnsi="Courier"/>
            <w:szCs w:val="18"/>
          </w:rPr>
          <w:t xml:space="preserve"> for virus identification</w:t>
        </w:r>
      </w:ins>
      <w:ins w:id="54" w:author="zhangjun" w:date="2014-04-07T11:58:00Z">
        <w:r w:rsidR="00A43C15">
          <w:rPr>
            <w:rFonts w:ascii="Courier" w:hAnsi="Courier"/>
            <w:szCs w:val="18"/>
          </w:rPr>
          <w:t>)</w:t>
        </w:r>
      </w:ins>
      <w:del w:id="55" w:author="zhangjun" w:date="2014-04-07T11:59:00Z">
        <w:r w:rsidRPr="00E97FF9" w:rsidDel="00A43C15">
          <w:rPr>
            <w:rFonts w:ascii="Courier" w:hAnsi="Courier"/>
            <w:szCs w:val="18"/>
          </w:rPr>
          <w:delText>for virus identification</w:delText>
        </w:r>
      </w:del>
      <w:ins w:id="56" w:author="zhangjun" w:date="2014-04-07T11:59:00Z">
        <w:r w:rsidR="00A43C15">
          <w:rPr>
            <w:rFonts w:ascii="Courier" w:hAnsi="Courier"/>
            <w:szCs w:val="18"/>
          </w:rPr>
          <w:t>:</w:t>
        </w:r>
      </w:ins>
    </w:p>
    <w:p w14:paraId="495D3808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word_size</w:t>
      </w:r>
      <w:proofErr w:type="spellEnd"/>
      <w:r w:rsidRPr="00E97FF9">
        <w:rPr>
          <w:rFonts w:ascii="Courier" w:hAnsi="Courier"/>
          <w:szCs w:val="18"/>
        </w:rPr>
        <w:t xml:space="preserve">       [11]</w:t>
      </w:r>
    </w:p>
    <w:p w14:paraId="183B5EE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exp_value</w:t>
      </w:r>
      <w:proofErr w:type="spellEnd"/>
      <w:r w:rsidRPr="00E97FF9">
        <w:rPr>
          <w:rFonts w:ascii="Courier" w:hAnsi="Courier"/>
          <w:szCs w:val="18"/>
        </w:rPr>
        <w:t xml:space="preserve">       [1e-5]</w:t>
      </w:r>
    </w:p>
    <w:p w14:paraId="38B48F26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commentRangeStart w:id="57"/>
      <w:proofErr w:type="spellStart"/>
      <w:proofErr w:type="gramEnd"/>
      <w:r w:rsidRPr="00E97FF9">
        <w:rPr>
          <w:rFonts w:ascii="Courier" w:hAnsi="Courier"/>
          <w:szCs w:val="18"/>
        </w:rPr>
        <w:t>identity_percen</w:t>
      </w:r>
      <w:commentRangeEnd w:id="57"/>
      <w:proofErr w:type="spellEnd"/>
      <w:r w:rsidR="00D67097">
        <w:rPr>
          <w:rStyle w:val="CommentReference"/>
        </w:rPr>
        <w:commentReference w:id="57"/>
      </w:r>
      <w:r w:rsidRPr="00E97FF9">
        <w:rPr>
          <w:rFonts w:ascii="Courier" w:hAnsi="Courier"/>
          <w:szCs w:val="18"/>
        </w:rPr>
        <w:t xml:space="preserve"> [80]</w:t>
      </w:r>
    </w:p>
    <w:p w14:paraId="01E4665F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mis_penalty_b</w:t>
      </w:r>
      <w:proofErr w:type="spellEnd"/>
      <w:r w:rsidRPr="00E97FF9">
        <w:rPr>
          <w:rFonts w:ascii="Courier" w:hAnsi="Courier"/>
          <w:szCs w:val="18"/>
        </w:rPr>
        <w:t xml:space="preserve">   Penalty for a nucleotide mismatch [-1]</w:t>
      </w:r>
    </w:p>
    <w:p w14:paraId="3237FB84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gap_cost_b</w:t>
      </w:r>
      <w:proofErr w:type="spellEnd"/>
      <w:r w:rsidRPr="00E97FF9">
        <w:rPr>
          <w:rFonts w:ascii="Courier" w:hAnsi="Courier"/>
          <w:szCs w:val="18"/>
        </w:rPr>
        <w:t xml:space="preserve">      Cost to open a gap [2]</w:t>
      </w:r>
    </w:p>
    <w:p w14:paraId="28B8C8DB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gap_extension_b</w:t>
      </w:r>
      <w:proofErr w:type="spellEnd"/>
      <w:r w:rsidRPr="00E97FF9">
        <w:rPr>
          <w:rFonts w:ascii="Courier" w:hAnsi="Courier"/>
          <w:szCs w:val="18"/>
        </w:rPr>
        <w:t xml:space="preserve"> Cost to extend a gap [1]</w:t>
      </w:r>
    </w:p>
    <w:p w14:paraId="53FE3221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</w:t>
      </w:r>
    </w:p>
    <w:p w14:paraId="59D5FB25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 xml:space="preserve"># Result filter </w:t>
      </w:r>
      <w:proofErr w:type="gramStart"/>
      <w:r w:rsidRPr="00E97FF9">
        <w:rPr>
          <w:rFonts w:ascii="Courier" w:hAnsi="Courier"/>
          <w:szCs w:val="18"/>
        </w:rPr>
        <w:t>options(</w:t>
      </w:r>
      <w:proofErr w:type="gramEnd"/>
      <w:r w:rsidRPr="00E97FF9">
        <w:rPr>
          <w:rFonts w:ascii="Courier" w:hAnsi="Courier"/>
          <w:szCs w:val="18"/>
        </w:rPr>
        <w:t>4):</w:t>
      </w:r>
    </w:p>
    <w:p w14:paraId="0110AE82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hsp_cover</w:t>
      </w:r>
      <w:proofErr w:type="spellEnd"/>
      <w:r w:rsidRPr="00E97FF9">
        <w:rPr>
          <w:rFonts w:ascii="Courier" w:hAnsi="Courier"/>
          <w:szCs w:val="18"/>
        </w:rPr>
        <w:t xml:space="preserve">          </w:t>
      </w:r>
      <w:del w:id="58" w:author="zhangjun" w:date="2014-04-07T23:41:00Z">
        <w:r w:rsidRPr="00E97FF9" w:rsidDel="00F83D06">
          <w:rPr>
            <w:rFonts w:ascii="Courier" w:hAnsi="Courier"/>
            <w:szCs w:val="18"/>
          </w:rPr>
          <w:delText>The coverage of hsp should be more than this cutoff for query or hit</w:delText>
        </w:r>
      </w:del>
      <w:ins w:id="59" w:author="zhangjun" w:date="2014-04-07T23:41:00Z">
        <w:r w:rsidR="00F83D06">
          <w:rPr>
            <w:rFonts w:ascii="Courier" w:hAnsi="Courier"/>
            <w:szCs w:val="18"/>
          </w:rPr>
          <w:t xml:space="preserve">Coverage cutoff of a </w:t>
        </w:r>
      </w:ins>
      <w:ins w:id="60" w:author="zhangjun" w:date="2014-04-07T23:42:00Z">
        <w:r w:rsidR="00F83D06">
          <w:rPr>
            <w:rFonts w:ascii="Courier" w:hAnsi="Courier"/>
            <w:szCs w:val="18"/>
          </w:rPr>
          <w:t xml:space="preserve">reported </w:t>
        </w:r>
      </w:ins>
      <w:ins w:id="61" w:author="zhangjun" w:date="2014-04-07T23:41:00Z">
        <w:r w:rsidR="00F83D06">
          <w:rPr>
            <w:rFonts w:ascii="Courier" w:hAnsi="Courier"/>
            <w:szCs w:val="18"/>
          </w:rPr>
          <w:t xml:space="preserve">virus </w:t>
        </w:r>
        <w:proofErr w:type="spellStart"/>
        <w:r w:rsidR="00F83D06">
          <w:rPr>
            <w:rFonts w:ascii="Courier" w:hAnsi="Courier"/>
            <w:szCs w:val="18"/>
          </w:rPr>
          <w:t>contig</w:t>
        </w:r>
        <w:proofErr w:type="spellEnd"/>
        <w:r w:rsidR="00F83D06">
          <w:rPr>
            <w:rFonts w:ascii="Courier" w:hAnsi="Courier"/>
            <w:szCs w:val="18"/>
          </w:rPr>
          <w:t xml:space="preserve"> </w:t>
        </w:r>
      </w:ins>
      <w:ins w:id="62" w:author="zhangjun" w:date="2014-04-07T23:42:00Z">
        <w:r w:rsidR="00F83D06">
          <w:rPr>
            <w:rFonts w:ascii="Courier" w:hAnsi="Courier"/>
            <w:szCs w:val="18"/>
          </w:rPr>
          <w:t>by reference virus sequence</w:t>
        </w:r>
      </w:ins>
      <w:ins w:id="63" w:author="zhangjun" w:date="2014-04-07T23:43:00Z">
        <w:r w:rsidR="00F83D06">
          <w:rPr>
            <w:rFonts w:ascii="Courier" w:hAnsi="Courier"/>
            <w:szCs w:val="18"/>
          </w:rPr>
          <w:t>s</w:t>
        </w:r>
      </w:ins>
      <w:r w:rsidRPr="00E97FF9">
        <w:rPr>
          <w:rFonts w:ascii="Courier" w:hAnsi="Courier"/>
          <w:szCs w:val="18"/>
        </w:rPr>
        <w:t xml:space="preserve"> [0.75]</w:t>
      </w:r>
    </w:p>
    <w:p w14:paraId="78037290" w14:textId="77777777" w:rsidR="00E97FF9" w:rsidRPr="00E97FF9" w:rsidDel="00A43C15" w:rsidRDefault="00E97FF9" w:rsidP="00E97FF9">
      <w:pPr>
        <w:spacing w:after="0"/>
        <w:rPr>
          <w:del w:id="64" w:author="zhangjun" w:date="2014-04-07T12:07:00Z"/>
          <w:rFonts w:ascii="Courier" w:hAnsi="Courier"/>
          <w:szCs w:val="18"/>
        </w:rPr>
      </w:pPr>
      <w:del w:id="65" w:author="zhangjun" w:date="2014-04-07T12:07:00Z">
        <w:r w:rsidRPr="00E97FF9" w:rsidDel="00A43C15">
          <w:rPr>
            <w:rFonts w:ascii="Courier" w:hAnsi="Courier"/>
            <w:szCs w:val="18"/>
          </w:rPr>
          <w:delText>#  --diff_ratio         The hits with distance less than 0.25 will be combined into one  [0.25]</w:delText>
        </w:r>
      </w:del>
    </w:p>
    <w:p w14:paraId="374EE724" w14:textId="77777777" w:rsidR="00E97FF9" w:rsidRPr="00E97FF9" w:rsidDel="00A43C15" w:rsidRDefault="00E97FF9" w:rsidP="00E97FF9">
      <w:pPr>
        <w:spacing w:after="0"/>
        <w:rPr>
          <w:del w:id="66" w:author="zhangjun" w:date="2014-04-07T12:07:00Z"/>
          <w:rFonts w:ascii="Courier" w:hAnsi="Courier"/>
          <w:szCs w:val="18"/>
        </w:rPr>
      </w:pPr>
      <w:del w:id="67" w:author="zhangjun" w:date="2014-04-07T12:07:00Z">
        <w:r w:rsidRPr="00E97FF9" w:rsidDel="00A43C15">
          <w:rPr>
            <w:rFonts w:ascii="Courier" w:hAnsi="Courier"/>
            <w:szCs w:val="18"/>
          </w:rPr>
          <w:delText>#  --diff_contig_cover  The coverage for different contigs [0.5]</w:delText>
        </w:r>
      </w:del>
    </w:p>
    <w:p w14:paraId="69061396" w14:textId="77777777" w:rsidR="00E97FF9" w:rsidRPr="00E97FF9" w:rsidDel="00A43C15" w:rsidRDefault="00E97FF9" w:rsidP="00E97FF9">
      <w:pPr>
        <w:spacing w:after="0"/>
        <w:rPr>
          <w:del w:id="68" w:author="zhangjun" w:date="2014-04-07T12:07:00Z"/>
          <w:rFonts w:ascii="Courier" w:hAnsi="Courier"/>
          <w:szCs w:val="18"/>
        </w:rPr>
      </w:pPr>
      <w:del w:id="69" w:author="zhangjun" w:date="2014-04-07T12:07:00Z">
        <w:r w:rsidRPr="00E97FF9" w:rsidDel="00A43C15">
          <w:rPr>
            <w:rFonts w:ascii="Courier" w:hAnsi="Courier"/>
            <w:szCs w:val="18"/>
          </w:rPr>
          <w:delText>#  --diff_contig_length The length of different contigs [100]</w:delText>
        </w:r>
      </w:del>
    </w:p>
    <w:p w14:paraId="292A5495" w14:textId="77777777" w:rsidR="00E97FF9" w:rsidRPr="00E97FF9" w:rsidDel="00A43C15" w:rsidRDefault="00E97FF9" w:rsidP="00E97FF9">
      <w:pPr>
        <w:spacing w:after="0"/>
        <w:rPr>
          <w:del w:id="70" w:author="zhangjun" w:date="2014-04-07T12:07:00Z"/>
          <w:rFonts w:ascii="Courier" w:hAnsi="Courier"/>
          <w:szCs w:val="18"/>
        </w:rPr>
      </w:pPr>
      <w:del w:id="71" w:author="zhangjun" w:date="2014-04-07T12:07:00Z">
        <w:r w:rsidRPr="00E97FF9" w:rsidDel="00A43C15">
          <w:rPr>
            <w:rFonts w:ascii="Courier" w:hAnsi="Courier"/>
            <w:szCs w:val="18"/>
          </w:rPr>
          <w:delText>#</w:delText>
        </w:r>
      </w:del>
    </w:p>
    <w:p w14:paraId="57FBB1F7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coverage_cutoff</w:t>
      </w:r>
      <w:proofErr w:type="spellEnd"/>
      <w:r w:rsidRPr="00E97FF9">
        <w:rPr>
          <w:rFonts w:ascii="Courier" w:hAnsi="Courier"/>
          <w:szCs w:val="18"/>
        </w:rPr>
        <w:t xml:space="preserve">    </w:t>
      </w:r>
      <w:del w:id="72" w:author="zhangjun" w:date="2014-04-07T23:38:00Z">
        <w:r w:rsidRPr="00E97FF9" w:rsidDel="00D67097">
          <w:rPr>
            <w:rFonts w:ascii="Courier" w:hAnsi="Courier"/>
            <w:szCs w:val="18"/>
          </w:rPr>
          <w:delText>The c</w:delText>
        </w:r>
      </w:del>
      <w:ins w:id="73" w:author="zhangjun" w:date="2014-04-07T23:38:00Z">
        <w:r w:rsidR="00D67097">
          <w:rPr>
            <w:rFonts w:ascii="Courier" w:hAnsi="Courier"/>
            <w:szCs w:val="18"/>
          </w:rPr>
          <w:t>C</w:t>
        </w:r>
      </w:ins>
      <w:r w:rsidRPr="00E97FF9">
        <w:rPr>
          <w:rFonts w:ascii="Courier" w:hAnsi="Courier"/>
          <w:szCs w:val="18"/>
        </w:rPr>
        <w:t xml:space="preserve">overage cutoff </w:t>
      </w:r>
      <w:del w:id="74" w:author="zhangjun" w:date="2014-04-07T23:38:00Z">
        <w:r w:rsidRPr="00E97FF9" w:rsidDel="00D67097">
          <w:rPr>
            <w:rFonts w:ascii="Courier" w:hAnsi="Courier"/>
            <w:szCs w:val="18"/>
          </w:rPr>
          <w:delText>for final ouput</w:delText>
        </w:r>
      </w:del>
      <w:ins w:id="75" w:author="zhangjun" w:date="2014-04-07T23:38:00Z">
        <w:r w:rsidR="00D67097">
          <w:rPr>
            <w:rFonts w:ascii="Courier" w:hAnsi="Courier"/>
            <w:szCs w:val="18"/>
          </w:rPr>
          <w:t xml:space="preserve">of a reported virus reference </w:t>
        </w:r>
      </w:ins>
      <w:ins w:id="76" w:author="zhangjun" w:date="2014-04-07T23:42:00Z">
        <w:r w:rsidR="00F83D06">
          <w:rPr>
            <w:rFonts w:ascii="Courier" w:hAnsi="Courier"/>
            <w:szCs w:val="18"/>
          </w:rPr>
          <w:t xml:space="preserve">sequences </w:t>
        </w:r>
      </w:ins>
      <w:ins w:id="77" w:author="zhangjun" w:date="2014-04-07T23:38:00Z">
        <w:r w:rsidR="00D67097">
          <w:rPr>
            <w:rFonts w:ascii="Courier" w:hAnsi="Courier"/>
            <w:szCs w:val="18"/>
          </w:rPr>
          <w:t xml:space="preserve">by </w:t>
        </w:r>
      </w:ins>
      <w:ins w:id="78" w:author="zhangjun" w:date="2014-04-07T23:42:00Z">
        <w:r w:rsidR="00F83D06">
          <w:rPr>
            <w:rFonts w:ascii="Courier" w:hAnsi="Courier"/>
            <w:szCs w:val="18"/>
          </w:rPr>
          <w:t xml:space="preserve">assembled </w:t>
        </w:r>
      </w:ins>
      <w:ins w:id="79" w:author="zhangjun" w:date="2014-04-07T23:38:00Z">
        <w:r w:rsidR="00D67097">
          <w:rPr>
            <w:rFonts w:ascii="Courier" w:hAnsi="Courier"/>
            <w:szCs w:val="18"/>
          </w:rPr>
          <w:t>virus contigs</w:t>
        </w:r>
      </w:ins>
      <w:r w:rsidRPr="00E97FF9">
        <w:rPr>
          <w:rFonts w:ascii="Courier" w:hAnsi="Courier"/>
          <w:szCs w:val="18"/>
        </w:rPr>
        <w:t xml:space="preserve"> [0.1]</w:t>
      </w:r>
    </w:p>
    <w:p w14:paraId="6DE748C3" w14:textId="77777777" w:rsidR="00E97FF9" w:rsidRPr="00E97FF9" w:rsidRDefault="00E97FF9" w:rsidP="00E97FF9">
      <w:pPr>
        <w:spacing w:after="0"/>
        <w:rPr>
          <w:rFonts w:ascii="Courier" w:hAnsi="Courier"/>
          <w:szCs w:val="18"/>
        </w:rPr>
      </w:pPr>
      <w:proofErr w:type="gramStart"/>
      <w:r w:rsidRPr="00E97FF9">
        <w:rPr>
          <w:rFonts w:ascii="Courier" w:hAnsi="Courier"/>
          <w:szCs w:val="18"/>
        </w:rPr>
        <w:t>#  --</w:t>
      </w:r>
      <w:proofErr w:type="spellStart"/>
      <w:proofErr w:type="gramEnd"/>
      <w:r w:rsidRPr="00E97FF9">
        <w:rPr>
          <w:rFonts w:ascii="Courier" w:hAnsi="Courier"/>
          <w:szCs w:val="18"/>
        </w:rPr>
        <w:t>depth_cutoff</w:t>
      </w:r>
      <w:proofErr w:type="spellEnd"/>
      <w:r w:rsidRPr="00E97FF9">
        <w:rPr>
          <w:rFonts w:ascii="Courier" w:hAnsi="Courier"/>
          <w:szCs w:val="18"/>
        </w:rPr>
        <w:t xml:space="preserve">       </w:t>
      </w:r>
      <w:del w:id="80" w:author="zhangjun" w:date="2014-04-07T23:39:00Z">
        <w:r w:rsidRPr="00E97FF9" w:rsidDel="00D67097">
          <w:rPr>
            <w:rFonts w:ascii="Courier" w:hAnsi="Courier"/>
            <w:szCs w:val="18"/>
          </w:rPr>
          <w:delText>The d</w:delText>
        </w:r>
      </w:del>
      <w:ins w:id="81" w:author="zhangjun" w:date="2014-04-07T23:39:00Z">
        <w:r w:rsidR="00D67097">
          <w:rPr>
            <w:rFonts w:ascii="Courier" w:hAnsi="Courier"/>
            <w:szCs w:val="18"/>
          </w:rPr>
          <w:t>D</w:t>
        </w:r>
      </w:ins>
      <w:r w:rsidRPr="00E97FF9">
        <w:rPr>
          <w:rFonts w:ascii="Courier" w:hAnsi="Courier"/>
          <w:szCs w:val="18"/>
        </w:rPr>
        <w:t xml:space="preserve">epth cutoff </w:t>
      </w:r>
      <w:del w:id="82" w:author="zhangjun" w:date="2014-04-07T23:39:00Z">
        <w:r w:rsidRPr="00E97FF9" w:rsidDel="00D67097">
          <w:rPr>
            <w:rFonts w:ascii="Courier" w:hAnsi="Courier"/>
            <w:szCs w:val="18"/>
          </w:rPr>
          <w:delText xml:space="preserve">for final ouput   </w:delText>
        </w:r>
      </w:del>
      <w:ins w:id="83" w:author="zhangjun" w:date="2014-04-07T23:39:00Z">
        <w:r w:rsidR="00D67097">
          <w:rPr>
            <w:rFonts w:ascii="Courier" w:hAnsi="Courier"/>
            <w:szCs w:val="18"/>
          </w:rPr>
          <w:t>of a reported virus reference</w:t>
        </w:r>
      </w:ins>
      <w:r w:rsidRPr="00E97FF9">
        <w:rPr>
          <w:rFonts w:ascii="Courier" w:hAnsi="Courier"/>
          <w:szCs w:val="18"/>
        </w:rPr>
        <w:t xml:space="preserve"> [5]</w:t>
      </w:r>
    </w:p>
    <w:p w14:paraId="5CDF6097" w14:textId="77777777" w:rsidR="00D24C32" w:rsidRDefault="00E97FF9" w:rsidP="00E97FF9">
      <w:pPr>
        <w:spacing w:after="0"/>
        <w:rPr>
          <w:ins w:id="84" w:author="zhangjun" w:date="2014-04-07T12:08:00Z"/>
          <w:rFonts w:ascii="Courier" w:hAnsi="Courier"/>
          <w:szCs w:val="18"/>
        </w:rPr>
      </w:pPr>
      <w:r w:rsidRPr="00E97FF9">
        <w:rPr>
          <w:rFonts w:ascii="Courier" w:hAnsi="Courier"/>
          <w:szCs w:val="18"/>
        </w:rPr>
        <w:t>###########################################################################################</w:t>
      </w:r>
    </w:p>
    <w:p w14:paraId="00897586" w14:textId="77777777" w:rsidR="00B011F1" w:rsidRDefault="00B011F1" w:rsidP="00E97FF9">
      <w:pPr>
        <w:spacing w:after="0"/>
        <w:rPr>
          <w:ins w:id="85" w:author="zhangjun" w:date="2014-04-07T12:08:00Z"/>
          <w:rFonts w:ascii="Courier" w:hAnsi="Courier"/>
          <w:szCs w:val="18"/>
        </w:rPr>
      </w:pPr>
    </w:p>
    <w:p w14:paraId="346E420A" w14:textId="77777777" w:rsidR="00B011F1" w:rsidRDefault="00B011F1" w:rsidP="00E97FF9">
      <w:pPr>
        <w:spacing w:after="0"/>
        <w:rPr>
          <w:ins w:id="86" w:author="zhangjun" w:date="2014-04-07T12:08:00Z"/>
          <w:rFonts w:ascii="Courier" w:hAnsi="Courier"/>
          <w:szCs w:val="18"/>
        </w:rPr>
      </w:pPr>
    </w:p>
    <w:p w14:paraId="04E8417F" w14:textId="77777777" w:rsidR="00B011F1" w:rsidRDefault="00B011F1" w:rsidP="00E97FF9">
      <w:pPr>
        <w:spacing w:after="0"/>
        <w:rPr>
          <w:ins w:id="87" w:author="zhangjun" w:date="2014-04-07T12:08:00Z"/>
          <w:rFonts w:ascii="Courier" w:hAnsi="Courier"/>
          <w:szCs w:val="18"/>
        </w:rPr>
      </w:pPr>
    </w:p>
    <w:p w14:paraId="5D25452B" w14:textId="77777777" w:rsidR="00B011F1" w:rsidRDefault="00B011F1" w:rsidP="00E97FF9">
      <w:pPr>
        <w:spacing w:after="0"/>
        <w:rPr>
          <w:ins w:id="88" w:author="zhangjun" w:date="2014-04-07T12:12:00Z"/>
          <w:rFonts w:ascii="Courier" w:hAnsi="Courier"/>
          <w:szCs w:val="18"/>
        </w:rPr>
      </w:pPr>
      <w:ins w:id="89" w:author="zhangjun" w:date="2014-04-07T12:08:00Z">
        <w:r>
          <w:rPr>
            <w:rFonts w:ascii="Courier" w:hAnsi="Courier"/>
            <w:szCs w:val="18"/>
          </w:rPr>
          <w:t xml:space="preserve">1. </w:t>
        </w:r>
      </w:ins>
      <w:ins w:id="90" w:author="zhangjun" w:date="2014-04-07T12:16:00Z">
        <w:r>
          <w:rPr>
            <w:rFonts w:ascii="Courier" w:hAnsi="Courier"/>
            <w:szCs w:val="18"/>
          </w:rPr>
          <w:t>A</w:t>
        </w:r>
      </w:ins>
      <w:ins w:id="91" w:author="zhangjun" w:date="2014-04-07T12:09:00Z">
        <w:r>
          <w:rPr>
            <w:rFonts w:ascii="Courier" w:hAnsi="Courier"/>
            <w:szCs w:val="18"/>
          </w:rPr>
          <w:t xml:space="preserve">lign reads to reference virus </w:t>
        </w:r>
      </w:ins>
      <w:ins w:id="92" w:author="zhangjun" w:date="2014-04-07T12:11:00Z">
        <w:r>
          <w:rPr>
            <w:rFonts w:ascii="Courier" w:hAnsi="Courier"/>
            <w:szCs w:val="18"/>
          </w:rPr>
          <w:t xml:space="preserve">sequence </w:t>
        </w:r>
      </w:ins>
      <w:ins w:id="93" w:author="zhangjun" w:date="2014-04-07T12:09:00Z">
        <w:r>
          <w:rPr>
            <w:rFonts w:ascii="Courier" w:hAnsi="Courier"/>
            <w:szCs w:val="18"/>
          </w:rPr>
          <w:t>database</w:t>
        </w:r>
      </w:ins>
    </w:p>
    <w:p w14:paraId="79DB6244" w14:textId="77777777" w:rsidR="00B011F1" w:rsidRDefault="00B011F1" w:rsidP="00E97FF9">
      <w:pPr>
        <w:spacing w:after="0"/>
        <w:rPr>
          <w:ins w:id="94" w:author="zhangjun" w:date="2014-04-07T12:12:00Z"/>
          <w:rFonts w:ascii="Courier" w:hAnsi="Courier"/>
          <w:szCs w:val="18"/>
        </w:rPr>
      </w:pPr>
      <w:ins w:id="95" w:author="zhangjun" w:date="2014-04-07T12:12:00Z">
        <w:r>
          <w:rPr>
            <w:rFonts w:ascii="Courier" w:hAnsi="Courier"/>
            <w:szCs w:val="18"/>
          </w:rPr>
          <w:t>2. Align reads to host reference sequences</w:t>
        </w:r>
      </w:ins>
    </w:p>
    <w:p w14:paraId="7055B28D" w14:textId="77777777" w:rsidR="00B011F1" w:rsidRDefault="00B011F1" w:rsidP="00E97FF9">
      <w:pPr>
        <w:spacing w:after="0"/>
        <w:rPr>
          <w:ins w:id="96" w:author="zhangjun" w:date="2014-04-07T12:13:00Z"/>
          <w:rFonts w:ascii="Courier" w:hAnsi="Courier"/>
          <w:szCs w:val="18"/>
        </w:rPr>
      </w:pPr>
      <w:ins w:id="97" w:author="zhangjun" w:date="2014-04-07T12:12:00Z">
        <w:r>
          <w:rPr>
            <w:rFonts w:ascii="Courier" w:hAnsi="Courier"/>
            <w:szCs w:val="18"/>
          </w:rPr>
          <w:t>3. De novo assembly</w:t>
        </w:r>
      </w:ins>
    </w:p>
    <w:p w14:paraId="22AFC223" w14:textId="77777777" w:rsidR="00B011F1" w:rsidRDefault="00B011F1" w:rsidP="00E97FF9">
      <w:pPr>
        <w:spacing w:after="0"/>
        <w:rPr>
          <w:ins w:id="98" w:author="zhangjun" w:date="2014-04-07T12:15:00Z"/>
          <w:rFonts w:ascii="Courier" w:hAnsi="Courier"/>
          <w:szCs w:val="18"/>
        </w:rPr>
      </w:pPr>
      <w:ins w:id="99" w:author="zhangjun" w:date="2014-04-07T12:13:00Z">
        <w:r>
          <w:rPr>
            <w:rFonts w:ascii="Courier" w:hAnsi="Courier"/>
            <w:szCs w:val="18"/>
          </w:rPr>
          <w:t xml:space="preserve">4. </w:t>
        </w:r>
      </w:ins>
      <w:ins w:id="100" w:author="zhangjun" w:date="2014-04-07T12:14:00Z">
        <w:r>
          <w:rPr>
            <w:rFonts w:ascii="Courier" w:hAnsi="Courier"/>
            <w:szCs w:val="18"/>
          </w:rPr>
          <w:t>Remove red</w:t>
        </w:r>
      </w:ins>
      <w:ins w:id="101" w:author="zhangjun" w:date="2014-04-07T12:15:00Z">
        <w:r>
          <w:rPr>
            <w:rFonts w:ascii="Courier" w:hAnsi="Courier"/>
            <w:szCs w:val="18"/>
          </w:rPr>
          <w:t>und</w:t>
        </w:r>
      </w:ins>
      <w:ins w:id="102" w:author="zhangjun" w:date="2014-04-07T12:14:00Z">
        <w:r>
          <w:rPr>
            <w:rFonts w:ascii="Courier" w:hAnsi="Courier"/>
            <w:szCs w:val="18"/>
          </w:rPr>
          <w:t xml:space="preserve">ancies in </w:t>
        </w:r>
      </w:ins>
      <w:ins w:id="103" w:author="zhangjun" w:date="2014-04-07T12:15:00Z">
        <w:r>
          <w:rPr>
            <w:rFonts w:ascii="Courier" w:hAnsi="Courier"/>
            <w:szCs w:val="18"/>
          </w:rPr>
          <w:t>virus contigs</w:t>
        </w:r>
      </w:ins>
    </w:p>
    <w:p w14:paraId="4BB77661" w14:textId="77777777" w:rsidR="00B011F1" w:rsidRDefault="00B011F1" w:rsidP="00E97FF9">
      <w:pPr>
        <w:spacing w:after="0"/>
        <w:rPr>
          <w:ins w:id="104" w:author="zhangjun" w:date="2014-04-07T12:16:00Z"/>
          <w:rFonts w:ascii="Courier" w:hAnsi="Courier"/>
          <w:szCs w:val="18"/>
        </w:rPr>
      </w:pPr>
      <w:ins w:id="105" w:author="zhangjun" w:date="2014-04-07T12:15:00Z">
        <w:r>
          <w:rPr>
            <w:rFonts w:ascii="Courier" w:hAnsi="Courier"/>
            <w:szCs w:val="18"/>
          </w:rPr>
          <w:t>5. Virus identification</w:t>
        </w:r>
      </w:ins>
    </w:p>
    <w:p w14:paraId="584553E2" w14:textId="77777777" w:rsidR="00B011F1" w:rsidRPr="00E97FF9" w:rsidRDefault="00B011F1" w:rsidP="00E97FF9">
      <w:pPr>
        <w:spacing w:after="0"/>
        <w:rPr>
          <w:rFonts w:ascii="Courier" w:hAnsi="Courier"/>
          <w:szCs w:val="18"/>
        </w:rPr>
      </w:pPr>
    </w:p>
    <w:sectPr w:rsidR="00B011F1" w:rsidRPr="00E97FF9" w:rsidSect="00E97F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zhangjun" w:date="2014-04-07T23:43:00Z" w:initials="z">
    <w:p w14:paraId="56363C22" w14:textId="77777777" w:rsidR="00D67097" w:rsidRDefault="00D67097">
      <w:pPr>
        <w:pStyle w:val="CommentText"/>
      </w:pPr>
      <w:r>
        <w:rPr>
          <w:rStyle w:val="CommentReference"/>
        </w:rPr>
        <w:annotationRef/>
      </w:r>
      <w:r>
        <w:t>May not keep this</w:t>
      </w:r>
      <w:r w:rsidR="00451D9E">
        <w:t xml:space="preserve"> option and just use the default</w:t>
      </w:r>
      <w:r>
        <w:t>. It’s too confusing with the coverage in result filtering</w:t>
      </w:r>
    </w:p>
  </w:comment>
  <w:comment w:id="41" w:author="zhangjun" w:date="2014-04-07T23:34:00Z" w:initials="z">
    <w:p w14:paraId="79ADC3E2" w14:textId="77777777" w:rsidR="00D67097" w:rsidRDefault="00D67097">
      <w:pPr>
        <w:pStyle w:val="CommentText"/>
      </w:pPr>
      <w:r>
        <w:rPr>
          <w:rStyle w:val="CommentReference"/>
        </w:rPr>
        <w:annotationRef/>
      </w:r>
      <w:r>
        <w:t>Why there is no “percent identity” option?</w:t>
      </w:r>
    </w:p>
  </w:comment>
  <w:comment w:id="57" w:author="zhangjun" w:date="2014-04-07T23:35:00Z" w:initials="z">
    <w:p w14:paraId="1A40A5A6" w14:textId="77777777" w:rsidR="00D67097" w:rsidRDefault="00D67097">
      <w:pPr>
        <w:pStyle w:val="CommentText"/>
      </w:pPr>
      <w:r>
        <w:rPr>
          <w:rStyle w:val="CommentReference"/>
        </w:rPr>
        <w:annotationRef/>
      </w:r>
      <w:r>
        <w:t>Better change to “</w:t>
      </w:r>
      <w:proofErr w:type="spellStart"/>
      <w:r>
        <w:t>percent_identity</w:t>
      </w:r>
      <w:proofErr w:type="spellEnd"/>
      <w:r>
        <w:t>”.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363C22" w15:done="0"/>
  <w15:commentEx w15:paraId="79ADC3E2" w15:done="0"/>
  <w15:commentEx w15:paraId="1A40A5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tnf">
    <w15:presenceInfo w15:providerId="None" w15:userId="kentn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F9"/>
    <w:rsid w:val="0007779F"/>
    <w:rsid w:val="00451D9E"/>
    <w:rsid w:val="00A424AD"/>
    <w:rsid w:val="00A42A3C"/>
    <w:rsid w:val="00A43C15"/>
    <w:rsid w:val="00B011F1"/>
    <w:rsid w:val="00B93DE6"/>
    <w:rsid w:val="00D24C32"/>
    <w:rsid w:val="00D67097"/>
    <w:rsid w:val="00DB3CBC"/>
    <w:rsid w:val="00E97FF9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0F87"/>
  <w15:docId w15:val="{BF8DD13B-F18D-4F2E-A5F5-46C3D5A5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1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0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</dc:creator>
  <cp:lastModifiedBy>kentnf</cp:lastModifiedBy>
  <cp:revision>9</cp:revision>
  <dcterms:created xsi:type="dcterms:W3CDTF">2014-04-07T15:23:00Z</dcterms:created>
  <dcterms:modified xsi:type="dcterms:W3CDTF">2014-04-08T04:18:00Z</dcterms:modified>
</cp:coreProperties>
</file>